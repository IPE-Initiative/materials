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D5" w:rsidRPr="00680AC9" w:rsidRDefault="00680AC9">
      <w:r w:rsidRPr="00614E27">
        <w:rPr>
          <w:b/>
        </w:rPr>
        <w:t>Media</w:t>
      </w:r>
      <w:r w:rsidRPr="00680AC9">
        <w:t xml:space="preserve"> </w:t>
      </w:r>
      <w:r w:rsidRPr="00614E27">
        <w:rPr>
          <w:b/>
        </w:rPr>
        <w:t>Release</w:t>
      </w:r>
      <w:ins w:id="0" w:author="Philipzen, Michaela" w:date="2018-01-23T13:21:00Z">
        <w:r w:rsidR="0010584A">
          <w:rPr>
            <w:b/>
          </w:rPr>
          <w:t xml:space="preserve"> </w:t>
        </w:r>
      </w:ins>
      <w:r w:rsidR="0010584A" w:rsidRPr="0010584A">
        <w:rPr>
          <w:b/>
          <w:color w:val="FF0000"/>
          <w:rPrChange w:id="1" w:author="Philipzen, Michaela" w:date="2018-01-23T13:21:00Z">
            <w:rPr>
              <w:b/>
            </w:rPr>
          </w:rPrChange>
        </w:rPr>
        <w:t>v2</w:t>
      </w:r>
    </w:p>
    <w:p w:rsidR="00680AC9" w:rsidRDefault="00680AC9"/>
    <w:p w:rsidR="00680AC9" w:rsidRPr="00614E27" w:rsidRDefault="00680AC9">
      <w:pPr>
        <w:rPr>
          <w:b/>
          <w:sz w:val="24"/>
        </w:rPr>
      </w:pPr>
      <w:r w:rsidRPr="00614E27">
        <w:rPr>
          <w:b/>
          <w:i/>
          <w:sz w:val="24"/>
        </w:rPr>
        <w:t xml:space="preserve">Integrating the Publishing Environment – </w:t>
      </w:r>
      <w:r w:rsidRPr="00614E27">
        <w:rPr>
          <w:b/>
          <w:sz w:val="24"/>
        </w:rPr>
        <w:t>founding statement</w:t>
      </w:r>
    </w:p>
    <w:p w:rsidR="00680AC9" w:rsidRPr="00680AC9" w:rsidRDefault="00680AC9"/>
    <w:p w:rsidR="00680AC9" w:rsidRPr="00680AC9" w:rsidRDefault="00680AC9">
      <w:r w:rsidRPr="00680AC9">
        <w:t>Leiden, 19 January 2018</w:t>
      </w:r>
    </w:p>
    <w:p w:rsidR="00680AC9" w:rsidRPr="00680AC9" w:rsidRDefault="00680AC9"/>
    <w:p w:rsidR="00680AC9" w:rsidRDefault="00680AC9">
      <w:r>
        <w:t xml:space="preserve">Following a conference held in Leiden on January 18 and 19 we, the undersigned, declare our support for the initiative to promote a radical degree of global interoperability and process digitization within the Publishing Industry. </w:t>
      </w:r>
      <w:r w:rsidR="008E3E57">
        <w:t xml:space="preserve">This initiative will be known as </w:t>
      </w:r>
      <w:r w:rsidR="008E3E57">
        <w:rPr>
          <w:i/>
        </w:rPr>
        <w:t>Integrating the Publishing Environment</w:t>
      </w:r>
      <w:r w:rsidR="0097388D">
        <w:rPr>
          <w:i/>
        </w:rPr>
        <w:t>.</w:t>
      </w:r>
      <w:r w:rsidR="008E3E57">
        <w:rPr>
          <w:i/>
        </w:rPr>
        <w:t xml:space="preserve"> </w:t>
      </w:r>
      <w:r>
        <w:t>We believe strongly that this integration is necessary</w:t>
      </w:r>
      <w:r w:rsidR="0010584A">
        <w:t xml:space="preserve"> </w:t>
      </w:r>
      <w:r>
        <w:t>for our industry to meet the challenges we face today and in the future.</w:t>
      </w:r>
    </w:p>
    <w:p w:rsidR="00680AC9" w:rsidRDefault="00680AC9"/>
    <w:p w:rsidR="00680AC9" w:rsidRDefault="00680AC9">
      <w:r>
        <w:t>I</w:t>
      </w:r>
      <w:r w:rsidR="008E3E57">
        <w:t>n founding the IPE initiative, we commit</w:t>
      </w:r>
      <w:r>
        <w:t xml:space="preserve"> to adopt</w:t>
      </w:r>
      <w:r w:rsidR="008E3E57">
        <w:t>ing</w:t>
      </w:r>
      <w:r>
        <w:t xml:space="preserve"> the well - established process and governance elaborated over the years by </w:t>
      </w:r>
      <w:r w:rsidR="00AB615A">
        <w:rPr>
          <w:i/>
        </w:rPr>
        <w:t>Integrating</w:t>
      </w:r>
      <w:r>
        <w:rPr>
          <w:i/>
        </w:rPr>
        <w:t xml:space="preserve"> the Health</w:t>
      </w:r>
      <w:r w:rsidR="00AB615A">
        <w:rPr>
          <w:i/>
        </w:rPr>
        <w:t>care</w:t>
      </w:r>
      <w:r>
        <w:rPr>
          <w:i/>
        </w:rPr>
        <w:t xml:space="preserve"> En</w:t>
      </w:r>
      <w:r w:rsidR="00AB615A">
        <w:rPr>
          <w:i/>
        </w:rPr>
        <w:t>terprise (IHE)</w:t>
      </w:r>
      <w:r>
        <w:rPr>
          <w:i/>
        </w:rPr>
        <w:t xml:space="preserve">, </w:t>
      </w:r>
      <w:r>
        <w:t>the global initiative to achieve similar goals in the health industry</w:t>
      </w:r>
      <w:r w:rsidR="008E3E57">
        <w:t>, specifically the concepts of wholly non-exclusive and fair participation and complete transparency about the process followed</w:t>
      </w:r>
      <w:bookmarkStart w:id="2" w:name="_GoBack"/>
      <w:bookmarkEnd w:id="2"/>
      <w:r w:rsidR="008E3E57">
        <w:t>.</w:t>
      </w:r>
    </w:p>
    <w:p w:rsidR="00680AC9" w:rsidRDefault="00680AC9"/>
    <w:p w:rsidR="008E3E57" w:rsidRPr="008E3E57" w:rsidRDefault="0097388D">
      <w:r>
        <w:t>IPE follows the IHE process, which is to profile</w:t>
      </w:r>
      <w:r w:rsidR="008E3E57">
        <w:t xml:space="preserve"> existing standards </w:t>
      </w:r>
      <w:r>
        <w:t>in</w:t>
      </w:r>
      <w:r w:rsidR="008E3E57">
        <w:t>to standardize</w:t>
      </w:r>
      <w:r>
        <w:t>d</w:t>
      </w:r>
      <w:r w:rsidR="008E3E57">
        <w:t xml:space="preserve"> </w:t>
      </w:r>
      <w:r w:rsidR="008E3E57">
        <w:rPr>
          <w:i/>
        </w:rPr>
        <w:t>application</w:t>
      </w:r>
      <w:r>
        <w:t xml:space="preserve"> scenarios</w:t>
      </w:r>
      <w:r w:rsidR="008E3E57">
        <w:t xml:space="preserve"> that are applicable to highly specific use cases brought to the initiative by users or vendors in the industry. Users and vendors then collaborate in developing </w:t>
      </w:r>
      <w:r>
        <w:t>mutually agreed</w:t>
      </w:r>
      <w:r w:rsidR="008E3E57">
        <w:t xml:space="preserve"> profile</w:t>
      </w:r>
      <w:r>
        <w:t>s</w:t>
      </w:r>
      <w:r w:rsidR="008E3E57">
        <w:t>.</w:t>
      </w:r>
      <w:r w:rsidR="00214C22">
        <w:t xml:space="preserve"> For more information please refer to </w:t>
      </w:r>
      <w:r w:rsidR="00214C22" w:rsidRPr="00214C22">
        <w:t>https://www.ihe-europe.net/</w:t>
      </w:r>
      <w:r w:rsidR="00214C22">
        <w:t>.</w:t>
      </w:r>
    </w:p>
    <w:p w:rsidR="008E3E57" w:rsidRDefault="008E3E57"/>
    <w:p w:rsidR="00680AC9" w:rsidRDefault="008E3E57">
      <w:r>
        <w:t xml:space="preserve">To achieve a critical mass quickly, we commit to reaching out to our industry contacts to motivate them to participate in IPE. </w:t>
      </w:r>
      <w:r w:rsidR="00214C22">
        <w:t xml:space="preserve">We recognize the efforts and accomplishments of existing </w:t>
      </w:r>
      <w:r w:rsidR="00DD10F4">
        <w:t xml:space="preserve">standardization </w:t>
      </w:r>
      <w:r w:rsidR="00214C22">
        <w:t>initiatives</w:t>
      </w:r>
      <w:r w:rsidR="00DD10F4">
        <w:t xml:space="preserve"> within the publishing industry</w:t>
      </w:r>
      <w:r w:rsidR="00214C22">
        <w:t xml:space="preserve">, and given </w:t>
      </w:r>
      <w:r w:rsidR="00997D10">
        <w:t>our goal to apply existing standards as much as possible, w</w:t>
      </w:r>
      <w:r w:rsidR="0097388D">
        <w:t xml:space="preserve">e especially invite </w:t>
      </w:r>
      <w:r w:rsidR="00214C22">
        <w:t>these initiatives</w:t>
      </w:r>
      <w:r w:rsidR="0097388D">
        <w:t xml:space="preserve"> to </w:t>
      </w:r>
      <w:r w:rsidR="00214C22">
        <w:t>engage with us</w:t>
      </w:r>
      <w:r w:rsidR="0097388D">
        <w:t xml:space="preserve">. We seek collaboration across all stakeholders in the value chain including customers, publishers, </w:t>
      </w:r>
      <w:proofErr w:type="gramStart"/>
      <w:r w:rsidR="0097388D">
        <w:t>printers</w:t>
      </w:r>
      <w:proofErr w:type="gramEnd"/>
      <w:r w:rsidR="0097388D">
        <w:t xml:space="preserve">, printing machine industry, software vendors, distributors, paper vendors, wholesalers and retailers. </w:t>
      </w:r>
      <w:r w:rsidR="0009793E">
        <w:t xml:space="preserve">We will reach out to existing standardization efforts in other verticals in order to contribute to maximum integration across the digital economy. </w:t>
      </w:r>
      <w:r>
        <w:t>We further commit to collaborating in order to select a first set of Profiles to be elaborated and then activating our industry partners to start development.</w:t>
      </w:r>
    </w:p>
    <w:p w:rsidR="008E3E57" w:rsidRDefault="008E3E57"/>
    <w:p w:rsidR="008E3E57" w:rsidRDefault="008E3E57">
      <w:r>
        <w:t>As this effort develops, we will start implementing the governance structure referenced above. Until that time, spokespersons for the initiative are Michaela Philipzen (</w:t>
      </w:r>
      <w:r w:rsidR="0010584A">
        <w:t>michaela.philipzen@ullstein-buchverlage.de</w:t>
      </w:r>
      <w:r w:rsidR="00AB615A">
        <w:t xml:space="preserve">) and Alexander </w:t>
      </w:r>
      <w:proofErr w:type="spellStart"/>
      <w:r w:rsidR="00AB615A">
        <w:t>Markowe</w:t>
      </w:r>
      <w:r>
        <w:t>tz</w:t>
      </w:r>
      <w:proofErr w:type="spellEnd"/>
      <w:r>
        <w:t xml:space="preserve"> (</w:t>
      </w:r>
      <w:ins w:id="3" w:author="Philipzen, Michaela" w:date="2018-01-23T13:19:00Z">
        <w:r w:rsidR="0010584A">
          <w:t>alexander@markowetz.de</w:t>
        </w:r>
      </w:ins>
      <w:r>
        <w:t>).</w:t>
      </w:r>
    </w:p>
    <w:p w:rsidR="008E3E57" w:rsidRDefault="008E3E57"/>
    <w:p w:rsidR="008E3E57" w:rsidRDefault="008E3E57"/>
    <w:p w:rsidR="008E3E57" w:rsidRDefault="008E3E57">
      <w:r>
        <w:t>Signed</w:t>
      </w:r>
      <w:r w:rsidR="0010584A">
        <w:t xml:space="preserve"> – </w:t>
      </w:r>
      <w:r w:rsidR="0010584A" w:rsidRPr="0010584A">
        <w:rPr>
          <w:color w:val="FF0000"/>
        </w:rPr>
        <w:t>please confirm again from v1: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 xml:space="preserve">Brill, Olivier de </w:t>
      </w:r>
      <w:proofErr w:type="spellStart"/>
      <w:r>
        <w:rPr>
          <w:rFonts w:ascii="Brill" w:hAnsi="Brill"/>
          <w:color w:val="000000"/>
          <w:sz w:val="22"/>
          <w:szCs w:val="22"/>
        </w:rPr>
        <w:t>Vlam</w:t>
      </w:r>
      <w:proofErr w:type="spellEnd"/>
    </w:p>
    <w:p w:rsidR="0010584A" w:rsidRPr="0010584A" w:rsidRDefault="0010584A" w:rsidP="0010584A">
      <w:pPr>
        <w:rPr>
          <w:lang w:val="de-DE"/>
        </w:rPr>
      </w:pPr>
      <w:r w:rsidRPr="0010584A">
        <w:rPr>
          <w:lang w:val="de-DE"/>
        </w:rPr>
        <w:t xml:space="preserve">The Gesamtschau Institute, Dr. Alexander </w:t>
      </w:r>
      <w:proofErr w:type="spellStart"/>
      <w:r w:rsidRPr="0010584A">
        <w:rPr>
          <w:lang w:val="de-DE"/>
        </w:rPr>
        <w:t>Markowetz</w:t>
      </w:r>
      <w:proofErr w:type="spellEnd"/>
    </w:p>
    <w:p w:rsidR="0010584A" w:rsidRPr="0010584A" w:rsidRDefault="0010584A" w:rsidP="0010584A">
      <w:pPr>
        <w:rPr>
          <w:lang w:val="de-DE"/>
        </w:rPr>
      </w:pPr>
      <w:r w:rsidRPr="0010584A">
        <w:rPr>
          <w:lang w:val="de-DE"/>
        </w:rPr>
        <w:t>Ullstein Buchverlage, Michaela Philipzen</w:t>
      </w:r>
    </w:p>
    <w:p w:rsidR="0010584A" w:rsidRDefault="0010584A"/>
    <w:p w:rsidR="0010584A" w:rsidRDefault="0010584A"/>
    <w:p w:rsidR="0010584A" w:rsidRDefault="0010584A"/>
    <w:p w:rsidR="0010584A" w:rsidRPr="0010584A" w:rsidRDefault="0010584A">
      <w:pPr>
        <w:rPr>
          <w:b/>
          <w:color w:val="FF0000"/>
        </w:rPr>
      </w:pPr>
      <w:r w:rsidRPr="0010584A">
        <w:rPr>
          <w:b/>
          <w:color w:val="FF0000"/>
        </w:rPr>
        <w:t>v1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proofErr w:type="spellStart"/>
      <w:r>
        <w:rPr>
          <w:rFonts w:ascii="Brill" w:hAnsi="Brill"/>
          <w:color w:val="000000"/>
          <w:sz w:val="22"/>
          <w:szCs w:val="22"/>
        </w:rPr>
        <w:t>Basaas</w:t>
      </w:r>
      <w:proofErr w:type="spellEnd"/>
      <w:r>
        <w:rPr>
          <w:rFonts w:ascii="Brill" w:hAnsi="Brill"/>
          <w:color w:val="000000"/>
          <w:sz w:val="22"/>
          <w:szCs w:val="22"/>
        </w:rPr>
        <w:t xml:space="preserve">, Selim </w:t>
      </w:r>
      <w:proofErr w:type="spellStart"/>
      <w:r>
        <w:rPr>
          <w:rFonts w:ascii="Brill" w:hAnsi="Brill"/>
          <w:color w:val="000000"/>
          <w:sz w:val="22"/>
          <w:szCs w:val="22"/>
        </w:rPr>
        <w:t>Achmerzeav</w:t>
      </w:r>
      <w:proofErr w:type="spellEnd"/>
    </w:p>
    <w:p w:rsidR="0010584A" w:rsidRPr="0010584A" w:rsidRDefault="0010584A" w:rsidP="0010584A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10584A">
        <w:rPr>
          <w:rFonts w:ascii="Brill" w:hAnsi="Brill"/>
          <w:color w:val="000000"/>
          <w:sz w:val="22"/>
          <w:szCs w:val="22"/>
          <w:lang w:val="en-GB"/>
        </w:rPr>
        <w:t xml:space="preserve">Crispy Mountain, Christian </w:t>
      </w:r>
      <w:proofErr w:type="spellStart"/>
      <w:r w:rsidRPr="0010584A">
        <w:rPr>
          <w:rFonts w:ascii="Brill" w:hAnsi="Brill"/>
          <w:color w:val="000000"/>
          <w:sz w:val="22"/>
          <w:szCs w:val="22"/>
          <w:lang w:val="en-GB"/>
        </w:rPr>
        <w:t>Weyer</w:t>
      </w:r>
      <w:proofErr w:type="spellEnd"/>
    </w:p>
    <w:p w:rsidR="0010584A" w:rsidRPr="0010584A" w:rsidRDefault="0010584A" w:rsidP="0010584A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10584A">
        <w:rPr>
          <w:rFonts w:ascii="Brill" w:hAnsi="Brill"/>
          <w:color w:val="000000"/>
          <w:sz w:val="22"/>
          <w:szCs w:val="22"/>
          <w:lang w:val="en-GB"/>
        </w:rPr>
        <w:t xml:space="preserve">GGP Media GmbH, Jens </w:t>
      </w:r>
      <w:proofErr w:type="gramStart"/>
      <w:r w:rsidRPr="0010584A">
        <w:rPr>
          <w:rFonts w:ascii="Brill" w:hAnsi="Brill"/>
          <w:color w:val="000000"/>
          <w:sz w:val="22"/>
          <w:szCs w:val="22"/>
          <w:lang w:val="en-GB"/>
        </w:rPr>
        <w:t>Nebe</w:t>
      </w:r>
      <w:proofErr w:type="gramEnd"/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lastRenderedPageBreak/>
        <w:t>Kiepenheuer &amp; Witsch, Katrin Jacobsen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>Livonia Print, Marc Freitag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 xml:space="preserve">Lulu Press, Christoph </w:t>
      </w:r>
      <w:proofErr w:type="spellStart"/>
      <w:r>
        <w:rPr>
          <w:rFonts w:ascii="Brill" w:hAnsi="Brill"/>
          <w:color w:val="000000"/>
          <w:sz w:val="22"/>
          <w:szCs w:val="22"/>
        </w:rPr>
        <w:t>Kepper</w:t>
      </w:r>
      <w:proofErr w:type="spellEnd"/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 xml:space="preserve">Media-Print Informationstechnologie, Tobias </w:t>
      </w:r>
      <w:proofErr w:type="spellStart"/>
      <w:r>
        <w:rPr>
          <w:rFonts w:ascii="Brill" w:hAnsi="Brill"/>
          <w:color w:val="000000"/>
          <w:sz w:val="22"/>
          <w:szCs w:val="22"/>
        </w:rPr>
        <w:t>Kaase</w:t>
      </w:r>
      <w:proofErr w:type="spellEnd"/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>Open Publishing, Dr. Julius Mittenzwei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 xml:space="preserve">Printpool, </w:t>
      </w:r>
      <w:proofErr w:type="spellStart"/>
      <w:r>
        <w:rPr>
          <w:rFonts w:ascii="Brill" w:hAnsi="Brill"/>
          <w:color w:val="000000"/>
          <w:sz w:val="22"/>
          <w:szCs w:val="22"/>
        </w:rPr>
        <w:t>Malin</w:t>
      </w:r>
      <w:proofErr w:type="spellEnd"/>
      <w:r>
        <w:rPr>
          <w:rFonts w:ascii="Brill" w:hAnsi="Brill"/>
          <w:color w:val="000000"/>
          <w:sz w:val="22"/>
          <w:szCs w:val="22"/>
        </w:rPr>
        <w:t xml:space="preserve"> Eriksson</w:t>
      </w:r>
    </w:p>
    <w:p w:rsidR="0010584A" w:rsidRDefault="0010584A" w:rsidP="0010584A">
      <w:pPr>
        <w:pStyle w:val="StandardWeb"/>
        <w:spacing w:before="0" w:beforeAutospacing="0" w:after="0" w:afterAutospacing="0"/>
        <w:jc w:val="both"/>
      </w:pPr>
      <w:r>
        <w:rPr>
          <w:rFonts w:ascii="Brill" w:hAnsi="Brill"/>
          <w:color w:val="000000"/>
          <w:sz w:val="22"/>
          <w:szCs w:val="22"/>
        </w:rPr>
        <w:t>Wissenschaftliche Buchgesellschaft, Ingmar Weber</w:t>
      </w:r>
    </w:p>
    <w:p w:rsidR="0010584A" w:rsidRPr="0010584A" w:rsidRDefault="0010584A">
      <w:pPr>
        <w:rPr>
          <w:lang w:val="de-DE"/>
        </w:rPr>
      </w:pPr>
    </w:p>
    <w:p w:rsidR="008E3E57" w:rsidRPr="008E3E57" w:rsidRDefault="008E3E57">
      <w:pPr>
        <w:rPr>
          <w:lang w:val="de-DE"/>
        </w:rPr>
      </w:pPr>
    </w:p>
    <w:sectPr w:rsidR="008E3E57" w:rsidRPr="008E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altName w:val="Cambria Math"/>
    <w:charset w:val="00"/>
    <w:family w:val="swiss"/>
    <w:pitch w:val="variable"/>
    <w:sig w:usb0="00000001" w:usb1="4200E4FB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196B"/>
    <w:multiLevelType w:val="hybridMultilevel"/>
    <w:tmpl w:val="8FD2DA0A"/>
    <w:lvl w:ilvl="0" w:tplc="810C2C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2A30"/>
    <w:multiLevelType w:val="multilevel"/>
    <w:tmpl w:val="02E8E170"/>
    <w:styleLink w:val="Headerzz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L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L3"/>
      <w:lvlText w:val="%1.%2.%3."/>
      <w:lvlJc w:val="left"/>
      <w:pPr>
        <w:ind w:left="432" w:hanging="432"/>
      </w:pPr>
      <w:rPr>
        <w:rFonts w:hint="default"/>
      </w:rPr>
    </w:lvl>
    <w:lvl w:ilvl="3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4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5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6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7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8">
      <w:start w:val="1"/>
      <w:numFmt w:val="none"/>
      <w:lvlText w:val=""/>
      <w:lvlJc w:val="left"/>
      <w:pPr>
        <w:ind w:left="432" w:hanging="432"/>
      </w:pPr>
      <w:rPr>
        <w:rFonts w:hint="default"/>
      </w:rPr>
    </w:lvl>
  </w:abstractNum>
  <w:abstractNum w:abstractNumId="2">
    <w:nsid w:val="2627636E"/>
    <w:multiLevelType w:val="multilevel"/>
    <w:tmpl w:val="C1742542"/>
    <w:lvl w:ilvl="0">
      <w:start w:val="1"/>
      <w:numFmt w:val="decimal"/>
      <w:pStyle w:val="Heading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BB4E43"/>
    <w:multiLevelType w:val="hybridMultilevel"/>
    <w:tmpl w:val="5A84165C"/>
    <w:lvl w:ilvl="0" w:tplc="942E23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32CC9"/>
    <w:multiLevelType w:val="hybridMultilevel"/>
    <w:tmpl w:val="10E69DD4"/>
    <w:lvl w:ilvl="0" w:tplc="E9D88D74">
      <w:start w:val="1"/>
      <w:numFmt w:val="bullet"/>
      <w:pStyle w:val="Listenabsatz"/>
      <w:lvlText w:val="-"/>
      <w:lvlJc w:val="left"/>
      <w:pPr>
        <w:ind w:left="360" w:hanging="360"/>
      </w:pPr>
      <w:rPr>
        <w:rFonts w:ascii="Brill" w:eastAsia="MS Mincho" w:hAnsi="Bril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DC7766"/>
    <w:multiLevelType w:val="multilevel"/>
    <w:tmpl w:val="CF7656CC"/>
    <w:lvl w:ilvl="0">
      <w:start w:val="1"/>
      <w:numFmt w:val="decimal"/>
      <w:pStyle w:val="Heading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A1C3DEC"/>
    <w:multiLevelType w:val="multilevel"/>
    <w:tmpl w:val="5C9C51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C364D32"/>
    <w:multiLevelType w:val="multilevel"/>
    <w:tmpl w:val="873435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4E7E79"/>
    <w:multiLevelType w:val="multilevel"/>
    <w:tmpl w:val="02E8E170"/>
    <w:numStyleLink w:val="Headerzz"/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7"/>
  </w:num>
  <w:num w:numId="6">
    <w:abstractNumId w:val="2"/>
  </w:num>
  <w:num w:numId="7">
    <w:abstractNumId w:val="2"/>
  </w:num>
  <w:num w:numId="8">
    <w:abstractNumId w:val="6"/>
  </w:num>
  <w:num w:numId="9">
    <w:abstractNumId w:val="1"/>
  </w:num>
  <w:num w:numId="10">
    <w:abstractNumId w:val="1"/>
  </w:num>
  <w:num w:numId="11">
    <w:abstractNumId w:val="8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ivier de Vlam">
    <w15:presenceInfo w15:providerId="AD" w15:userId="S-1-5-21-1547161642-2000478354-839522115-11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C9"/>
    <w:rsid w:val="0009793E"/>
    <w:rsid w:val="000D04E5"/>
    <w:rsid w:val="0010584A"/>
    <w:rsid w:val="00214C22"/>
    <w:rsid w:val="002A24D5"/>
    <w:rsid w:val="002C31C1"/>
    <w:rsid w:val="002F3A8A"/>
    <w:rsid w:val="00313210"/>
    <w:rsid w:val="003D3149"/>
    <w:rsid w:val="003F4859"/>
    <w:rsid w:val="00414B66"/>
    <w:rsid w:val="0042366A"/>
    <w:rsid w:val="00437D6F"/>
    <w:rsid w:val="005F3B9E"/>
    <w:rsid w:val="00614E27"/>
    <w:rsid w:val="00680AC9"/>
    <w:rsid w:val="006E2D9F"/>
    <w:rsid w:val="006E72A3"/>
    <w:rsid w:val="008A3BD3"/>
    <w:rsid w:val="008E33AE"/>
    <w:rsid w:val="008E3E57"/>
    <w:rsid w:val="00921454"/>
    <w:rsid w:val="0097388D"/>
    <w:rsid w:val="00997D10"/>
    <w:rsid w:val="009B3547"/>
    <w:rsid w:val="00A7144D"/>
    <w:rsid w:val="00AB615A"/>
    <w:rsid w:val="00AC6148"/>
    <w:rsid w:val="00B315C8"/>
    <w:rsid w:val="00DD10F4"/>
    <w:rsid w:val="00E14B06"/>
    <w:rsid w:val="00F0415D"/>
    <w:rsid w:val="00FA463A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D9F"/>
    <w:pPr>
      <w:spacing w:after="0" w:line="240" w:lineRule="auto"/>
      <w:jc w:val="both"/>
    </w:pPr>
    <w:rPr>
      <w:rFonts w:ascii="Brill" w:hAnsi="Brill" w:cs="Times New Roman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E2D9F"/>
    <w:pPr>
      <w:keepNext/>
      <w:keepLines/>
      <w:numPr>
        <w:numId w:val="15"/>
      </w:numPr>
      <w:tabs>
        <w:tab w:val="left" w:pos="270"/>
      </w:tabs>
      <w:spacing w:after="120" w:line="276" w:lineRule="auto"/>
      <w:outlineLvl w:val="0"/>
    </w:pPr>
    <w:rPr>
      <w:rFonts w:eastAsiaTheme="minorHAnsi" w:cstheme="minorBidi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E2D9F"/>
    <w:rPr>
      <w:rFonts w:ascii="Brill" w:hAnsi="Brill"/>
      <w:b/>
      <w:bCs/>
      <w:color w:val="365F91"/>
      <w:sz w:val="28"/>
      <w:szCs w:val="28"/>
    </w:rPr>
  </w:style>
  <w:style w:type="paragraph" w:customStyle="1" w:styleId="Headinglevel2">
    <w:name w:val="Heading level 2"/>
    <w:basedOn w:val="Verzeichnis2"/>
    <w:next w:val="Standard"/>
    <w:link w:val="Headinglevel2Char"/>
    <w:autoRedefine/>
    <w:qFormat/>
    <w:rsid w:val="000D04E5"/>
    <w:pPr>
      <w:numPr>
        <w:numId w:val="2"/>
      </w:numPr>
      <w:tabs>
        <w:tab w:val="left" w:pos="1429"/>
        <w:tab w:val="center" w:pos="5245"/>
        <w:tab w:val="right" w:pos="9781"/>
      </w:tabs>
      <w:ind w:hanging="360"/>
    </w:pPr>
    <w:rPr>
      <w:b/>
      <w:smallCaps/>
      <w:color w:val="365F91"/>
    </w:rPr>
  </w:style>
  <w:style w:type="character" w:customStyle="1" w:styleId="Headinglevel2Char">
    <w:name w:val="Heading level 2 Char"/>
    <w:basedOn w:val="berschrift1Zchn"/>
    <w:link w:val="Headinglevel2"/>
    <w:rsid w:val="000D04E5"/>
    <w:rPr>
      <w:rFonts w:ascii="Brill" w:hAnsi="Brill"/>
      <w:b/>
      <w:bCs w:val="0"/>
      <w:smallCaps/>
      <w:color w:val="365F91"/>
      <w:sz w:val="28"/>
      <w:szCs w:val="2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D04E5"/>
    <w:pPr>
      <w:spacing w:after="100"/>
      <w:ind w:left="220"/>
    </w:pPr>
  </w:style>
  <w:style w:type="paragraph" w:customStyle="1" w:styleId="HeadingL2">
    <w:name w:val="Heading L2"/>
    <w:basedOn w:val="berschrift1"/>
    <w:next w:val="Standard"/>
    <w:link w:val="HeadingL2Char"/>
    <w:autoRedefine/>
    <w:qFormat/>
    <w:rsid w:val="006E2D9F"/>
    <w:pPr>
      <w:numPr>
        <w:numId w:val="7"/>
      </w:numPr>
      <w:tabs>
        <w:tab w:val="left" w:pos="0"/>
        <w:tab w:val="left" w:pos="1429"/>
        <w:tab w:val="center" w:pos="5245"/>
        <w:tab w:val="right" w:pos="9781"/>
      </w:tabs>
    </w:pPr>
    <w:rPr>
      <w:rFonts w:eastAsia="MS Mincho"/>
      <w:smallCaps/>
      <w:color w:val="auto"/>
      <w:sz w:val="22"/>
      <w:szCs w:val="24"/>
      <w:lang w:val="nl-NL" w:eastAsia="nl-NL"/>
    </w:rPr>
  </w:style>
  <w:style w:type="character" w:customStyle="1" w:styleId="HeadingL2Char">
    <w:name w:val="Heading L2 Char"/>
    <w:basedOn w:val="KopfzeileZchn"/>
    <w:link w:val="HeadingL2"/>
    <w:rsid w:val="006E2D9F"/>
    <w:rPr>
      <w:rFonts w:ascii="Brill" w:eastAsia="MS Mincho" w:hAnsi="Brill" w:cs="Times New Roman"/>
      <w:b/>
      <w:bCs/>
      <w:smallCaps/>
      <w:szCs w:val="24"/>
      <w:lang w:val="nl-NL" w:eastAsia="nl-NL"/>
    </w:rPr>
  </w:style>
  <w:style w:type="paragraph" w:styleId="Kopfzeile">
    <w:name w:val="header"/>
    <w:basedOn w:val="Standard"/>
    <w:link w:val="KopfzeileZchn"/>
    <w:uiPriority w:val="99"/>
    <w:semiHidden/>
    <w:unhideWhenUsed/>
    <w:rsid w:val="006E2D9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D9F"/>
    <w:rPr>
      <w:rFonts w:ascii="Brill" w:eastAsia="Times New Roman" w:hAnsi="Brill" w:cs="Times New Roman"/>
      <w:szCs w:val="24"/>
    </w:rPr>
  </w:style>
  <w:style w:type="paragraph" w:customStyle="1" w:styleId="HeadL2">
    <w:name w:val="HeadL2"/>
    <w:basedOn w:val="berschrift1"/>
    <w:next w:val="Standard"/>
    <w:link w:val="HeadL2Char"/>
    <w:qFormat/>
    <w:rsid w:val="006E2D9F"/>
    <w:pPr>
      <w:numPr>
        <w:ilvl w:val="1"/>
      </w:numPr>
      <w:tabs>
        <w:tab w:val="left" w:pos="360"/>
      </w:tabs>
    </w:pPr>
    <w:rPr>
      <w:rFonts w:eastAsia="MS Mincho" w:cs="Times New Roman"/>
      <w:smallCaps/>
      <w:color w:val="auto"/>
      <w:sz w:val="22"/>
      <w:lang w:val="nl-NL" w:eastAsia="nl-NL"/>
    </w:rPr>
  </w:style>
  <w:style w:type="character" w:customStyle="1" w:styleId="HeadL2Char">
    <w:name w:val="HeadL2 Char"/>
    <w:basedOn w:val="HeadingL2Char"/>
    <w:link w:val="HeadL2"/>
    <w:rsid w:val="006E2D9F"/>
    <w:rPr>
      <w:rFonts w:ascii="Brill" w:eastAsia="MS Mincho" w:hAnsi="Brill" w:cs="Times New Roman"/>
      <w:b/>
      <w:bCs/>
      <w:smallCaps/>
      <w:szCs w:val="28"/>
      <w:lang w:val="nl-NL" w:eastAsia="nl-NL"/>
    </w:rPr>
  </w:style>
  <w:style w:type="paragraph" w:customStyle="1" w:styleId="HeadL3">
    <w:name w:val="HeadL3"/>
    <w:basedOn w:val="HeadL2"/>
    <w:next w:val="Standard"/>
    <w:link w:val="HeadL3Char"/>
    <w:qFormat/>
    <w:rsid w:val="006E2D9F"/>
    <w:pPr>
      <w:numPr>
        <w:ilvl w:val="2"/>
      </w:numPr>
      <w:tabs>
        <w:tab w:val="clear" w:pos="360"/>
      </w:tabs>
    </w:pPr>
    <w:rPr>
      <w:smallCaps w:val="0"/>
      <w:szCs w:val="22"/>
    </w:rPr>
  </w:style>
  <w:style w:type="character" w:customStyle="1" w:styleId="HeadL3Char">
    <w:name w:val="HeadL3 Char"/>
    <w:basedOn w:val="KopfzeileZchn"/>
    <w:link w:val="HeadL3"/>
    <w:rsid w:val="006E2D9F"/>
    <w:rPr>
      <w:rFonts w:ascii="Brill" w:eastAsia="MS Mincho" w:hAnsi="Brill" w:cs="Times New Roman"/>
      <w:b/>
      <w:bCs/>
      <w:szCs w:val="24"/>
      <w:lang w:val="nl-NL" w:eastAsia="nl-NL"/>
    </w:rPr>
  </w:style>
  <w:style w:type="numbering" w:customStyle="1" w:styleId="Headerzz">
    <w:name w:val="Headerzz"/>
    <w:uiPriority w:val="99"/>
    <w:rsid w:val="006E2D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6E2D9F"/>
    <w:pPr>
      <w:numPr>
        <w:numId w:val="16"/>
      </w:numPr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2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210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10584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D9F"/>
    <w:pPr>
      <w:spacing w:after="0" w:line="240" w:lineRule="auto"/>
      <w:jc w:val="both"/>
    </w:pPr>
    <w:rPr>
      <w:rFonts w:ascii="Brill" w:hAnsi="Brill" w:cs="Times New Roman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E2D9F"/>
    <w:pPr>
      <w:keepNext/>
      <w:keepLines/>
      <w:numPr>
        <w:numId w:val="15"/>
      </w:numPr>
      <w:tabs>
        <w:tab w:val="left" w:pos="270"/>
      </w:tabs>
      <w:spacing w:after="120" w:line="276" w:lineRule="auto"/>
      <w:outlineLvl w:val="0"/>
    </w:pPr>
    <w:rPr>
      <w:rFonts w:eastAsiaTheme="minorHAnsi" w:cstheme="minorBidi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6E2D9F"/>
    <w:rPr>
      <w:rFonts w:ascii="Brill" w:hAnsi="Brill"/>
      <w:b/>
      <w:bCs/>
      <w:color w:val="365F91"/>
      <w:sz w:val="28"/>
      <w:szCs w:val="28"/>
    </w:rPr>
  </w:style>
  <w:style w:type="paragraph" w:customStyle="1" w:styleId="Headinglevel2">
    <w:name w:val="Heading level 2"/>
    <w:basedOn w:val="Verzeichnis2"/>
    <w:next w:val="Standard"/>
    <w:link w:val="Headinglevel2Char"/>
    <w:autoRedefine/>
    <w:qFormat/>
    <w:rsid w:val="000D04E5"/>
    <w:pPr>
      <w:numPr>
        <w:numId w:val="2"/>
      </w:numPr>
      <w:tabs>
        <w:tab w:val="left" w:pos="1429"/>
        <w:tab w:val="center" w:pos="5245"/>
        <w:tab w:val="right" w:pos="9781"/>
      </w:tabs>
      <w:ind w:hanging="360"/>
    </w:pPr>
    <w:rPr>
      <w:b/>
      <w:smallCaps/>
      <w:color w:val="365F91"/>
    </w:rPr>
  </w:style>
  <w:style w:type="character" w:customStyle="1" w:styleId="Headinglevel2Char">
    <w:name w:val="Heading level 2 Char"/>
    <w:basedOn w:val="berschrift1Zchn"/>
    <w:link w:val="Headinglevel2"/>
    <w:rsid w:val="000D04E5"/>
    <w:rPr>
      <w:rFonts w:ascii="Brill" w:hAnsi="Brill"/>
      <w:b/>
      <w:bCs w:val="0"/>
      <w:smallCaps/>
      <w:color w:val="365F91"/>
      <w:sz w:val="28"/>
      <w:szCs w:val="2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D04E5"/>
    <w:pPr>
      <w:spacing w:after="100"/>
      <w:ind w:left="220"/>
    </w:pPr>
  </w:style>
  <w:style w:type="paragraph" w:customStyle="1" w:styleId="HeadingL2">
    <w:name w:val="Heading L2"/>
    <w:basedOn w:val="berschrift1"/>
    <w:next w:val="Standard"/>
    <w:link w:val="HeadingL2Char"/>
    <w:autoRedefine/>
    <w:qFormat/>
    <w:rsid w:val="006E2D9F"/>
    <w:pPr>
      <w:numPr>
        <w:numId w:val="7"/>
      </w:numPr>
      <w:tabs>
        <w:tab w:val="left" w:pos="0"/>
        <w:tab w:val="left" w:pos="1429"/>
        <w:tab w:val="center" w:pos="5245"/>
        <w:tab w:val="right" w:pos="9781"/>
      </w:tabs>
    </w:pPr>
    <w:rPr>
      <w:rFonts w:eastAsia="MS Mincho"/>
      <w:smallCaps/>
      <w:color w:val="auto"/>
      <w:sz w:val="22"/>
      <w:szCs w:val="24"/>
      <w:lang w:val="nl-NL" w:eastAsia="nl-NL"/>
    </w:rPr>
  </w:style>
  <w:style w:type="character" w:customStyle="1" w:styleId="HeadingL2Char">
    <w:name w:val="Heading L2 Char"/>
    <w:basedOn w:val="KopfzeileZchn"/>
    <w:link w:val="HeadingL2"/>
    <w:rsid w:val="006E2D9F"/>
    <w:rPr>
      <w:rFonts w:ascii="Brill" w:eastAsia="MS Mincho" w:hAnsi="Brill" w:cs="Times New Roman"/>
      <w:b/>
      <w:bCs/>
      <w:smallCaps/>
      <w:szCs w:val="24"/>
      <w:lang w:val="nl-NL" w:eastAsia="nl-NL"/>
    </w:rPr>
  </w:style>
  <w:style w:type="paragraph" w:styleId="Kopfzeile">
    <w:name w:val="header"/>
    <w:basedOn w:val="Standard"/>
    <w:link w:val="KopfzeileZchn"/>
    <w:uiPriority w:val="99"/>
    <w:semiHidden/>
    <w:unhideWhenUsed/>
    <w:rsid w:val="006E2D9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D9F"/>
    <w:rPr>
      <w:rFonts w:ascii="Brill" w:eastAsia="Times New Roman" w:hAnsi="Brill" w:cs="Times New Roman"/>
      <w:szCs w:val="24"/>
    </w:rPr>
  </w:style>
  <w:style w:type="paragraph" w:customStyle="1" w:styleId="HeadL2">
    <w:name w:val="HeadL2"/>
    <w:basedOn w:val="berschrift1"/>
    <w:next w:val="Standard"/>
    <w:link w:val="HeadL2Char"/>
    <w:qFormat/>
    <w:rsid w:val="006E2D9F"/>
    <w:pPr>
      <w:numPr>
        <w:ilvl w:val="1"/>
      </w:numPr>
      <w:tabs>
        <w:tab w:val="left" w:pos="360"/>
      </w:tabs>
    </w:pPr>
    <w:rPr>
      <w:rFonts w:eastAsia="MS Mincho" w:cs="Times New Roman"/>
      <w:smallCaps/>
      <w:color w:val="auto"/>
      <w:sz w:val="22"/>
      <w:lang w:val="nl-NL" w:eastAsia="nl-NL"/>
    </w:rPr>
  </w:style>
  <w:style w:type="character" w:customStyle="1" w:styleId="HeadL2Char">
    <w:name w:val="HeadL2 Char"/>
    <w:basedOn w:val="HeadingL2Char"/>
    <w:link w:val="HeadL2"/>
    <w:rsid w:val="006E2D9F"/>
    <w:rPr>
      <w:rFonts w:ascii="Brill" w:eastAsia="MS Mincho" w:hAnsi="Brill" w:cs="Times New Roman"/>
      <w:b/>
      <w:bCs/>
      <w:smallCaps/>
      <w:szCs w:val="28"/>
      <w:lang w:val="nl-NL" w:eastAsia="nl-NL"/>
    </w:rPr>
  </w:style>
  <w:style w:type="paragraph" w:customStyle="1" w:styleId="HeadL3">
    <w:name w:val="HeadL3"/>
    <w:basedOn w:val="HeadL2"/>
    <w:next w:val="Standard"/>
    <w:link w:val="HeadL3Char"/>
    <w:qFormat/>
    <w:rsid w:val="006E2D9F"/>
    <w:pPr>
      <w:numPr>
        <w:ilvl w:val="2"/>
      </w:numPr>
      <w:tabs>
        <w:tab w:val="clear" w:pos="360"/>
      </w:tabs>
    </w:pPr>
    <w:rPr>
      <w:smallCaps w:val="0"/>
      <w:szCs w:val="22"/>
    </w:rPr>
  </w:style>
  <w:style w:type="character" w:customStyle="1" w:styleId="HeadL3Char">
    <w:name w:val="HeadL3 Char"/>
    <w:basedOn w:val="KopfzeileZchn"/>
    <w:link w:val="HeadL3"/>
    <w:rsid w:val="006E2D9F"/>
    <w:rPr>
      <w:rFonts w:ascii="Brill" w:eastAsia="MS Mincho" w:hAnsi="Brill" w:cs="Times New Roman"/>
      <w:b/>
      <w:bCs/>
      <w:szCs w:val="24"/>
      <w:lang w:val="nl-NL" w:eastAsia="nl-NL"/>
    </w:rPr>
  </w:style>
  <w:style w:type="numbering" w:customStyle="1" w:styleId="Headerzz">
    <w:name w:val="Headerzz"/>
    <w:uiPriority w:val="99"/>
    <w:rsid w:val="006E2D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6E2D9F"/>
    <w:pPr>
      <w:numPr>
        <w:numId w:val="16"/>
      </w:numPr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21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210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10584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de Vlam</dc:creator>
  <cp:lastModifiedBy>Philipzen, Michaela</cp:lastModifiedBy>
  <cp:revision>3</cp:revision>
  <cp:lastPrinted>2018-01-19T12:25:00Z</cp:lastPrinted>
  <dcterms:created xsi:type="dcterms:W3CDTF">2018-01-23T12:18:00Z</dcterms:created>
  <dcterms:modified xsi:type="dcterms:W3CDTF">2018-01-23T12:26:00Z</dcterms:modified>
</cp:coreProperties>
</file>